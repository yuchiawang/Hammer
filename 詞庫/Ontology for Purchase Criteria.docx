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E2" w:rsidRDefault="002815E2" w:rsidP="006316A5">
      <w:r>
        <w:rPr>
          <w:rFonts w:hint="eastAsia"/>
        </w:rPr>
        <w:t>消費者評論的關鍵字分類</w:t>
      </w:r>
    </w:p>
    <w:p w:rsidR="002815E2" w:rsidRDefault="002815E2" w:rsidP="006316A5">
      <w:pPr>
        <w:rPr>
          <w:rFonts w:hint="eastAsia"/>
        </w:rPr>
      </w:pPr>
    </w:p>
    <w:p w:rsidR="00972A48" w:rsidRDefault="00972A48" w:rsidP="006316A5">
      <w:pPr>
        <w:rPr>
          <w:ins w:id="0" w:author="user" w:date="2018-09-15T13:43:00Z"/>
        </w:rPr>
      </w:pPr>
      <w:ins w:id="1" w:author="user" w:date="2018-09-15T13:43:00Z">
        <w:r>
          <w:rPr>
            <w:rFonts w:hint="eastAsia"/>
          </w:rPr>
          <w:t>用途</w:t>
        </w:r>
      </w:ins>
    </w:p>
    <w:p w:rsidR="00972A48" w:rsidRDefault="00972A48" w:rsidP="006316A5">
      <w:pPr>
        <w:rPr>
          <w:ins w:id="2" w:author="user" w:date="2018-09-15T13:43:00Z"/>
        </w:rPr>
      </w:pPr>
      <w:moveToRangeStart w:id="3" w:author="user" w:date="2018-09-15T13:44:00Z" w:name="move524782373"/>
      <w:r w:rsidRPr="00972A48">
        <w:t>DIY</w:t>
      </w:r>
      <w:moveToRangeEnd w:id="3"/>
    </w:p>
    <w:p w:rsidR="00972A48" w:rsidRDefault="00972A48" w:rsidP="006316A5">
      <w:pPr>
        <w:rPr>
          <w:ins w:id="4" w:author="user" w:date="2018-09-15T13:44:00Z"/>
        </w:rPr>
      </w:pPr>
      <w:moveToRangeStart w:id="5" w:author="user" w:date="2018-09-15T13:44:00Z" w:name="move524782400"/>
      <w:r w:rsidRPr="00972A48">
        <w:t>G</w:t>
      </w:r>
      <w:r w:rsidRPr="00972A48">
        <w:t>ardening</w:t>
      </w:r>
      <w:moveToRangeEnd w:id="5"/>
    </w:p>
    <w:p w:rsidR="00972A48" w:rsidRDefault="00972A48" w:rsidP="006316A5">
      <w:pPr>
        <w:rPr>
          <w:ins w:id="6" w:author="user" w:date="2018-09-15T13:44:00Z"/>
        </w:rPr>
      </w:pPr>
      <w:moveToRangeStart w:id="7" w:author="user" w:date="2018-09-15T13:44:00Z" w:name="move524782416"/>
      <w:r w:rsidRPr="00972A48">
        <w:t>H</w:t>
      </w:r>
      <w:r w:rsidRPr="00972A48">
        <w:t>orticulture</w:t>
      </w:r>
      <w:moveToRangeEnd w:id="7"/>
    </w:p>
    <w:p w:rsidR="00972A48" w:rsidRDefault="00972A48" w:rsidP="006316A5">
      <w:pPr>
        <w:rPr>
          <w:ins w:id="8" w:author="user" w:date="2018-09-15T13:45:00Z"/>
        </w:rPr>
      </w:pPr>
      <w:moveToRangeStart w:id="9" w:author="user" w:date="2018-09-15T13:45:00Z" w:name="move524782435"/>
      <w:r w:rsidRPr="00972A48">
        <w:t>H</w:t>
      </w:r>
      <w:r w:rsidRPr="00972A48">
        <w:t>ousehold</w:t>
      </w:r>
      <w:moveToRangeEnd w:id="9"/>
    </w:p>
    <w:p w:rsidR="00972A48" w:rsidRDefault="00972A48" w:rsidP="006316A5">
      <w:pPr>
        <w:rPr>
          <w:ins w:id="10" w:author="user" w:date="2018-09-15T13:45:00Z"/>
        </w:rPr>
      </w:pPr>
      <w:moveToRangeStart w:id="11" w:author="user" w:date="2018-09-15T13:45:00Z" w:name="move524782448"/>
      <w:r w:rsidRPr="00972A48">
        <w:t>W</w:t>
      </w:r>
      <w:r w:rsidRPr="00972A48">
        <w:t>oodwork</w:t>
      </w:r>
      <w:moveToRangeEnd w:id="11"/>
    </w:p>
    <w:p w:rsidR="00972A48" w:rsidRDefault="00972A48" w:rsidP="00972A48">
      <w:pPr>
        <w:rPr>
          <w:moveTo w:id="12" w:author="user" w:date="2018-09-15T13:45:00Z"/>
        </w:rPr>
      </w:pPr>
      <w:moveToRangeStart w:id="13" w:author="user" w:date="2018-09-15T13:45:00Z" w:name="move524782469"/>
      <w:moveTo w:id="14" w:author="user" w:date="2018-09-15T13:45:00Z">
        <w:r>
          <w:t>ironwork</w:t>
        </w:r>
      </w:moveTo>
    </w:p>
    <w:p w:rsidR="00972A48" w:rsidRDefault="00972A48" w:rsidP="00972A48">
      <w:pPr>
        <w:rPr>
          <w:ins w:id="15" w:author="user" w:date="2018-09-15T13:45:00Z"/>
        </w:rPr>
      </w:pPr>
      <w:moveTo w:id="16" w:author="user" w:date="2018-09-15T13:45:00Z">
        <w:r>
          <w:t>furniture</w:t>
        </w:r>
      </w:moveTo>
      <w:moveToRangeEnd w:id="13"/>
    </w:p>
    <w:p w:rsidR="00972A48" w:rsidRDefault="00972A48" w:rsidP="006316A5">
      <w:pPr>
        <w:rPr>
          <w:ins w:id="17" w:author="user" w:date="2018-09-15T13:46:00Z"/>
        </w:rPr>
      </w:pPr>
      <w:moveToRangeStart w:id="18" w:author="user" w:date="2018-09-15T13:46:00Z" w:name="move524782541"/>
      <w:del w:id="19" w:author="user" w:date="2018-09-15T13:46:00Z">
        <w:r w:rsidRPr="00972A48" w:rsidDel="00972A48">
          <w:delText>work</w:delText>
        </w:r>
      </w:del>
      <w:moveToRangeEnd w:id="18"/>
    </w:p>
    <w:p w:rsidR="00972A48" w:rsidRDefault="00972A48" w:rsidP="006316A5">
      <w:pPr>
        <w:rPr>
          <w:ins w:id="20" w:author="user" w:date="2018-09-15T13:47:00Z"/>
        </w:rPr>
      </w:pPr>
      <w:moveToRangeStart w:id="21" w:author="user" w:date="2018-09-15T13:47:00Z" w:name="move524782602"/>
      <w:r w:rsidRPr="00972A48">
        <w:t>construction</w:t>
      </w:r>
      <w:moveToRangeEnd w:id="21"/>
    </w:p>
    <w:p w:rsidR="00972A48" w:rsidRDefault="00972A48" w:rsidP="006316A5">
      <w:pPr>
        <w:rPr>
          <w:ins w:id="22" w:author="user" w:date="2018-09-15T13:47:00Z"/>
        </w:rPr>
      </w:pPr>
    </w:p>
    <w:p w:rsidR="00972A48" w:rsidRDefault="00972A48" w:rsidP="006316A5">
      <w:pPr>
        <w:rPr>
          <w:ins w:id="23" w:author="user" w:date="2018-09-15T13:43:00Z"/>
          <w:rFonts w:hint="eastAsia"/>
        </w:rPr>
      </w:pPr>
    </w:p>
    <w:p w:rsidR="006316A5" w:rsidRDefault="00972A48" w:rsidP="006316A5">
      <w:pPr>
        <w:rPr>
          <w:rFonts w:hint="eastAsia"/>
        </w:rPr>
      </w:pPr>
      <w:r>
        <w:rPr>
          <w:rFonts w:hint="eastAsia"/>
        </w:rPr>
        <w:t>使</w:t>
      </w:r>
      <w:r w:rsidR="006316A5">
        <w:rPr>
          <w:rFonts w:hint="eastAsia"/>
        </w:rPr>
        <w:t>用</w:t>
      </w:r>
    </w:p>
    <w:p w:rsidR="006316A5" w:rsidRDefault="006316A5" w:rsidP="006316A5">
      <w:r>
        <w:t>shatter</w:t>
      </w:r>
    </w:p>
    <w:p w:rsidR="006316A5" w:rsidRDefault="006316A5" w:rsidP="006316A5">
      <w:r>
        <w:t>grip</w:t>
      </w:r>
    </w:p>
    <w:p w:rsidR="006316A5" w:rsidDel="00972A48" w:rsidRDefault="006316A5" w:rsidP="006316A5">
      <w:pPr>
        <w:rPr>
          <w:moveFrom w:id="24" w:author="user" w:date="2018-09-15T13:44:00Z"/>
        </w:rPr>
      </w:pPr>
      <w:moveFromRangeStart w:id="25" w:author="user" w:date="2018-09-15T13:44:00Z" w:name="move524782373"/>
      <w:moveFrom w:id="26" w:author="user" w:date="2018-09-15T13:44:00Z">
        <w:r w:rsidDel="00972A48">
          <w:t>DIY</w:t>
        </w:r>
      </w:moveFrom>
    </w:p>
    <w:moveFromRangeEnd w:id="25"/>
    <w:p w:rsidR="006316A5" w:rsidRDefault="006316A5" w:rsidP="006316A5">
      <w:r>
        <w:t>pry</w:t>
      </w:r>
    </w:p>
    <w:p w:rsidR="006316A5" w:rsidRDefault="006316A5" w:rsidP="006316A5">
      <w:r>
        <w:t>split</w:t>
      </w:r>
    </w:p>
    <w:p w:rsidR="006316A5" w:rsidRDefault="006316A5" w:rsidP="006316A5">
      <w:r>
        <w:t>strike</w:t>
      </w:r>
    </w:p>
    <w:p w:rsidR="006316A5" w:rsidRDefault="006316A5" w:rsidP="006316A5">
      <w:r>
        <w:t>demolition</w:t>
      </w:r>
    </w:p>
    <w:p w:rsidR="006316A5" w:rsidRDefault="006316A5" w:rsidP="006316A5">
      <w:r>
        <w:t>dig</w:t>
      </w:r>
    </w:p>
    <w:p w:rsidR="006316A5" w:rsidRDefault="006316A5" w:rsidP="006316A5">
      <w:r>
        <w:t>cut</w:t>
      </w:r>
    </w:p>
    <w:p w:rsidR="006316A5" w:rsidRDefault="006316A5" w:rsidP="006316A5">
      <w:r>
        <w:t>fix</w:t>
      </w:r>
    </w:p>
    <w:p w:rsidR="006316A5" w:rsidRDefault="006316A5" w:rsidP="006316A5">
      <w:r>
        <w:t>hang</w:t>
      </w:r>
    </w:p>
    <w:p w:rsidR="006316A5" w:rsidRDefault="006316A5" w:rsidP="006316A5">
      <w:r>
        <w:t>decorate</w:t>
      </w:r>
    </w:p>
    <w:p w:rsidR="006316A5" w:rsidRDefault="006316A5" w:rsidP="006316A5">
      <w:r>
        <w:t>screw</w:t>
      </w:r>
    </w:p>
    <w:p w:rsidR="006316A5" w:rsidRDefault="006316A5" w:rsidP="006316A5">
      <w:r>
        <w:t>pull</w:t>
      </w:r>
    </w:p>
    <w:p w:rsidR="006316A5" w:rsidRDefault="006316A5" w:rsidP="006316A5">
      <w:r>
        <w:t>use</w:t>
      </w:r>
    </w:p>
    <w:p w:rsidR="006316A5" w:rsidRDefault="006316A5" w:rsidP="006316A5">
      <w:r>
        <w:t>usage</w:t>
      </w:r>
    </w:p>
    <w:p w:rsidR="006316A5" w:rsidRDefault="006316A5" w:rsidP="006316A5">
      <w:r>
        <w:t>break</w:t>
      </w:r>
    </w:p>
    <w:p w:rsidR="006316A5" w:rsidRDefault="006316A5" w:rsidP="006316A5">
      <w:r>
        <w:t>drive</w:t>
      </w:r>
    </w:p>
    <w:p w:rsidR="006316A5" w:rsidRDefault="006316A5" w:rsidP="006316A5">
      <w:r>
        <w:t>forge</w:t>
      </w:r>
    </w:p>
    <w:p w:rsidR="006316A5" w:rsidRDefault="006316A5" w:rsidP="006316A5">
      <w:r>
        <w:t>beat</w:t>
      </w:r>
    </w:p>
    <w:p w:rsidR="006316A5" w:rsidRDefault="006316A5" w:rsidP="006316A5">
      <w:r>
        <w:t>knock</w:t>
      </w:r>
    </w:p>
    <w:p w:rsidR="006316A5" w:rsidDel="00972A48" w:rsidRDefault="006316A5" w:rsidP="006316A5">
      <w:pPr>
        <w:rPr>
          <w:del w:id="27" w:author="user" w:date="2018-09-15T13:42:00Z"/>
        </w:rPr>
      </w:pPr>
      <w:del w:id="28" w:author="user" w:date="2018-09-15T13:42:00Z">
        <w:r w:rsidDel="00972A48">
          <w:delText>stuff</w:delText>
        </w:r>
      </w:del>
    </w:p>
    <w:p w:rsidR="006316A5" w:rsidRDefault="006316A5" w:rsidP="006316A5">
      <w:r>
        <w:t>repair</w:t>
      </w:r>
    </w:p>
    <w:p w:rsidR="006316A5" w:rsidRDefault="006316A5" w:rsidP="006316A5">
      <w:r>
        <w:lastRenderedPageBreak/>
        <w:t>scraper</w:t>
      </w:r>
    </w:p>
    <w:p w:rsidR="006316A5" w:rsidRDefault="006316A5" w:rsidP="006316A5">
      <w:r>
        <w:t>spreader</w:t>
      </w:r>
    </w:p>
    <w:p w:rsidR="006316A5" w:rsidRDefault="006316A5" w:rsidP="006316A5">
      <w:r>
        <w:t>installation</w:t>
      </w:r>
    </w:p>
    <w:p w:rsidR="006316A5" w:rsidRDefault="006316A5" w:rsidP="006316A5">
      <w:r>
        <w:t>assemblage</w:t>
      </w:r>
    </w:p>
    <w:p w:rsidR="006316A5" w:rsidDel="00972A48" w:rsidRDefault="006316A5" w:rsidP="006316A5">
      <w:pPr>
        <w:rPr>
          <w:moveFrom w:id="29" w:author="user" w:date="2018-09-15T13:44:00Z"/>
        </w:rPr>
      </w:pPr>
      <w:moveFromRangeStart w:id="30" w:author="user" w:date="2018-09-15T13:44:00Z" w:name="move524782400"/>
      <w:moveFrom w:id="31" w:author="user" w:date="2018-09-15T13:44:00Z">
        <w:r w:rsidDel="00972A48">
          <w:t>gardening</w:t>
        </w:r>
      </w:moveFrom>
    </w:p>
    <w:p w:rsidR="006316A5" w:rsidDel="00972A48" w:rsidRDefault="006316A5" w:rsidP="006316A5">
      <w:pPr>
        <w:rPr>
          <w:moveFrom w:id="32" w:author="user" w:date="2018-09-15T13:44:00Z"/>
        </w:rPr>
      </w:pPr>
      <w:moveFromRangeStart w:id="33" w:author="user" w:date="2018-09-15T13:44:00Z" w:name="move524782416"/>
      <w:moveFromRangeEnd w:id="30"/>
      <w:moveFrom w:id="34" w:author="user" w:date="2018-09-15T13:44:00Z">
        <w:r w:rsidDel="00972A48">
          <w:t>horticulture</w:t>
        </w:r>
      </w:moveFrom>
    </w:p>
    <w:p w:rsidR="006316A5" w:rsidDel="00972A48" w:rsidRDefault="006316A5" w:rsidP="006316A5">
      <w:pPr>
        <w:rPr>
          <w:moveFrom w:id="35" w:author="user" w:date="2018-09-15T13:46:00Z"/>
        </w:rPr>
      </w:pPr>
      <w:moveFromRangeStart w:id="36" w:author="user" w:date="2018-09-15T13:46:00Z" w:name="move524782541"/>
      <w:moveFromRangeEnd w:id="33"/>
      <w:moveFrom w:id="37" w:author="user" w:date="2018-09-15T13:46:00Z">
        <w:r w:rsidDel="00972A48">
          <w:t>work</w:t>
        </w:r>
      </w:moveFrom>
    </w:p>
    <w:p w:rsidR="006316A5" w:rsidDel="00972A48" w:rsidRDefault="006316A5" w:rsidP="006316A5">
      <w:pPr>
        <w:rPr>
          <w:moveFrom w:id="38" w:author="user" w:date="2018-09-15T13:45:00Z"/>
        </w:rPr>
      </w:pPr>
      <w:moveFromRangeStart w:id="39" w:author="user" w:date="2018-09-15T13:45:00Z" w:name="move524782448"/>
      <w:moveFromRangeEnd w:id="36"/>
      <w:moveFrom w:id="40" w:author="user" w:date="2018-09-15T13:45:00Z">
        <w:r w:rsidDel="00972A48">
          <w:t>woodwork</w:t>
        </w:r>
      </w:moveFrom>
    </w:p>
    <w:p w:rsidR="006316A5" w:rsidDel="00972A48" w:rsidRDefault="006316A5" w:rsidP="006316A5">
      <w:pPr>
        <w:rPr>
          <w:moveFrom w:id="41" w:author="user" w:date="2018-09-15T13:45:00Z"/>
        </w:rPr>
      </w:pPr>
      <w:moveFromRangeStart w:id="42" w:author="user" w:date="2018-09-15T13:45:00Z" w:name="move524782435"/>
      <w:moveFromRangeEnd w:id="39"/>
      <w:moveFrom w:id="43" w:author="user" w:date="2018-09-15T13:45:00Z">
        <w:r w:rsidDel="00972A48">
          <w:t>household</w:t>
        </w:r>
      </w:moveFrom>
    </w:p>
    <w:moveFromRangeEnd w:id="42"/>
    <w:p w:rsidR="006316A5" w:rsidRDefault="006316A5" w:rsidP="006316A5">
      <w:r>
        <w:t>improvement</w:t>
      </w:r>
    </w:p>
    <w:p w:rsidR="006316A5" w:rsidRDefault="006316A5" w:rsidP="006316A5">
      <w:r>
        <w:t>hardware</w:t>
      </w:r>
    </w:p>
    <w:p w:rsidR="006316A5" w:rsidDel="00972A48" w:rsidRDefault="006316A5" w:rsidP="006316A5">
      <w:pPr>
        <w:rPr>
          <w:moveFrom w:id="44" w:author="user" w:date="2018-09-15T13:45:00Z"/>
        </w:rPr>
      </w:pPr>
      <w:moveFromRangeStart w:id="45" w:author="user" w:date="2018-09-15T13:45:00Z" w:name="move524782469"/>
      <w:moveFrom w:id="46" w:author="user" w:date="2018-09-15T13:45:00Z">
        <w:r w:rsidDel="00972A48">
          <w:t>ironwork</w:t>
        </w:r>
      </w:moveFrom>
    </w:p>
    <w:p w:rsidR="006316A5" w:rsidDel="00972A48" w:rsidRDefault="006316A5" w:rsidP="006316A5">
      <w:pPr>
        <w:rPr>
          <w:moveFrom w:id="47" w:author="user" w:date="2018-09-15T13:45:00Z"/>
        </w:rPr>
      </w:pPr>
      <w:moveFrom w:id="48" w:author="user" w:date="2018-09-15T13:45:00Z">
        <w:r w:rsidDel="00972A48">
          <w:t>furniture</w:t>
        </w:r>
      </w:moveFrom>
    </w:p>
    <w:moveFromRangeEnd w:id="45"/>
    <w:p w:rsidR="00394D0B" w:rsidRDefault="00394D0B"/>
    <w:p w:rsidR="006316A5" w:rsidRDefault="00972A48" w:rsidP="006316A5">
      <w:pPr>
        <w:rPr>
          <w:rFonts w:hint="eastAsia"/>
        </w:rPr>
      </w:pPr>
      <w:ins w:id="49" w:author="user" w:date="2018-09-15T13:47:00Z">
        <w:r>
          <w:rPr>
            <w:rFonts w:hint="eastAsia"/>
          </w:rPr>
          <w:t>設計</w:t>
        </w:r>
      </w:ins>
      <w:del w:id="50" w:author="user" w:date="2018-09-15T13:47:00Z">
        <w:r w:rsidR="006316A5" w:rsidDel="00972A48">
          <w:rPr>
            <w:rFonts w:hint="eastAsia"/>
          </w:rPr>
          <w:delText>外觀</w:delText>
        </w:r>
      </w:del>
    </w:p>
    <w:p w:rsidR="006316A5" w:rsidRDefault="006316A5" w:rsidP="006316A5"/>
    <w:p w:rsidR="006316A5" w:rsidRDefault="006316A5" w:rsidP="006316A5">
      <w:r>
        <w:t>look</w:t>
      </w:r>
    </w:p>
    <w:p w:rsidR="006316A5" w:rsidRDefault="006316A5" w:rsidP="006316A5">
      <w:r>
        <w:t>design</w:t>
      </w:r>
    </w:p>
    <w:p w:rsidR="006316A5" w:rsidRDefault="006316A5" w:rsidP="006316A5">
      <w:r>
        <w:t>appearance</w:t>
      </w:r>
    </w:p>
    <w:p w:rsidR="006316A5" w:rsidRDefault="006316A5" w:rsidP="006316A5">
      <w:r>
        <w:t>composition</w:t>
      </w:r>
    </w:p>
    <w:p w:rsidR="006316A5" w:rsidRDefault="006316A5" w:rsidP="006316A5">
      <w:r>
        <w:t>shape</w:t>
      </w:r>
    </w:p>
    <w:p w:rsidR="006316A5" w:rsidRDefault="006316A5" w:rsidP="006316A5">
      <w:r>
        <w:t>feature</w:t>
      </w:r>
    </w:p>
    <w:p w:rsidR="006316A5" w:rsidRDefault="006316A5" w:rsidP="006316A5">
      <w:r>
        <w:t>dimension</w:t>
      </w:r>
    </w:p>
    <w:p w:rsidR="006316A5" w:rsidRDefault="006316A5" w:rsidP="006316A5">
      <w:r>
        <w:t>pattern</w:t>
      </w:r>
    </w:p>
    <w:p w:rsidR="006316A5" w:rsidDel="00972A48" w:rsidRDefault="006316A5" w:rsidP="006316A5">
      <w:pPr>
        <w:rPr>
          <w:moveFrom w:id="51" w:author="user" w:date="2018-09-15T13:47:00Z"/>
        </w:rPr>
      </w:pPr>
      <w:moveFromRangeStart w:id="52" w:author="user" w:date="2018-09-15T13:47:00Z" w:name="move524782602"/>
      <w:moveFrom w:id="53" w:author="user" w:date="2018-09-15T13:47:00Z">
        <w:r w:rsidDel="00972A48">
          <w:t>construction</w:t>
        </w:r>
      </w:moveFrom>
    </w:p>
    <w:moveFromRangeEnd w:id="52"/>
    <w:p w:rsidR="006316A5" w:rsidRDefault="006316A5" w:rsidP="006316A5">
      <w:r>
        <w:t>length</w:t>
      </w:r>
    </w:p>
    <w:p w:rsidR="006316A5" w:rsidRDefault="006316A5" w:rsidP="006316A5">
      <w:r>
        <w:t>height</w:t>
      </w:r>
    </w:p>
    <w:p w:rsidR="006316A5" w:rsidRDefault="006316A5" w:rsidP="006316A5">
      <w:r>
        <w:t>thickness</w:t>
      </w:r>
    </w:p>
    <w:p w:rsidR="006316A5" w:rsidRDefault="006316A5" w:rsidP="006316A5">
      <w:r>
        <w:t>color</w:t>
      </w:r>
    </w:p>
    <w:p w:rsidR="006316A5" w:rsidRDefault="006316A5" w:rsidP="006316A5">
      <w:r>
        <w:t>diameter</w:t>
      </w:r>
    </w:p>
    <w:p w:rsidR="006316A5" w:rsidRDefault="006316A5" w:rsidP="006316A5">
      <w:r>
        <w:t>width</w:t>
      </w:r>
    </w:p>
    <w:p w:rsidR="006316A5" w:rsidRDefault="006316A5" w:rsidP="006316A5">
      <w:r>
        <w:t>size</w:t>
      </w:r>
    </w:p>
    <w:p w:rsidR="006316A5" w:rsidRDefault="006316A5" w:rsidP="006316A5">
      <w:r>
        <w:t>coarseness</w:t>
      </w:r>
    </w:p>
    <w:p w:rsidR="006316A5" w:rsidRDefault="006316A5" w:rsidP="006316A5">
      <w:r>
        <w:t>brightness</w:t>
      </w:r>
    </w:p>
    <w:p w:rsidR="006316A5" w:rsidRDefault="006316A5" w:rsidP="006316A5">
      <w:r>
        <w:t>brilliance</w:t>
      </w:r>
    </w:p>
    <w:p w:rsidR="006316A5" w:rsidRDefault="006316A5" w:rsidP="006316A5">
      <w:r>
        <w:t>steel</w:t>
      </w:r>
    </w:p>
    <w:p w:rsidR="006316A5" w:rsidRDefault="006316A5" w:rsidP="006316A5">
      <w:r>
        <w:t>fiberglass</w:t>
      </w:r>
    </w:p>
    <w:p w:rsidR="006316A5" w:rsidRDefault="006316A5" w:rsidP="006316A5">
      <w:r>
        <w:t>hickory</w:t>
      </w:r>
    </w:p>
    <w:p w:rsidR="006316A5" w:rsidRDefault="006316A5" w:rsidP="006316A5">
      <w:r>
        <w:lastRenderedPageBreak/>
        <w:t>wood</w:t>
      </w:r>
    </w:p>
    <w:p w:rsidR="006316A5" w:rsidRDefault="006316A5" w:rsidP="006316A5">
      <w:r>
        <w:t>style</w:t>
      </w:r>
    </w:p>
    <w:p w:rsidR="006316A5" w:rsidRDefault="006316A5" w:rsidP="006316A5">
      <w:r>
        <w:t>face</w:t>
      </w:r>
    </w:p>
    <w:p w:rsidR="006316A5" w:rsidRDefault="006316A5" w:rsidP="006316A5">
      <w:r>
        <w:t>piece</w:t>
      </w:r>
    </w:p>
    <w:p w:rsidR="006316A5" w:rsidRDefault="006316A5" w:rsidP="006316A5">
      <w:r>
        <w:t>component</w:t>
      </w:r>
    </w:p>
    <w:p w:rsidR="006316A5" w:rsidRDefault="006316A5" w:rsidP="006316A5">
      <w:r>
        <w:t>bevel</w:t>
      </w:r>
    </w:p>
    <w:p w:rsidR="006316A5" w:rsidRDefault="006316A5" w:rsidP="006316A5">
      <w:r>
        <w:t>crown</w:t>
      </w:r>
    </w:p>
    <w:p w:rsidR="006316A5" w:rsidRDefault="006316A5" w:rsidP="006316A5">
      <w:r>
        <w:t>type</w:t>
      </w:r>
    </w:p>
    <w:p w:rsidR="006316A5" w:rsidRDefault="006316A5" w:rsidP="006316A5">
      <w:r>
        <w:t>element</w:t>
      </w:r>
    </w:p>
    <w:p w:rsidR="006316A5" w:rsidRDefault="006316A5" w:rsidP="006316A5">
      <w:r>
        <w:t>ingredient</w:t>
      </w:r>
    </w:p>
    <w:p w:rsidR="006316A5" w:rsidRDefault="006316A5" w:rsidP="006316A5">
      <w:r>
        <w:t>weight</w:t>
      </w:r>
    </w:p>
    <w:p w:rsidR="006316A5" w:rsidRDefault="006316A5" w:rsidP="006316A5">
      <w:r>
        <w:t>material</w:t>
      </w:r>
    </w:p>
    <w:p w:rsidR="006316A5" w:rsidRDefault="006316A5" w:rsidP="006316A5">
      <w:r>
        <w:t>structure</w:t>
      </w:r>
    </w:p>
    <w:p w:rsidR="006316A5" w:rsidRDefault="006316A5" w:rsidP="006316A5">
      <w:proofErr w:type="spellStart"/>
      <w:r>
        <w:t>porpotion</w:t>
      </w:r>
      <w:proofErr w:type="spellEnd"/>
    </w:p>
    <w:p w:rsidR="006316A5" w:rsidRDefault="006316A5" w:rsidP="006316A5">
      <w:r>
        <w:t>angle</w:t>
      </w:r>
    </w:p>
    <w:p w:rsidR="006316A5" w:rsidRDefault="006316A5" w:rsidP="006316A5">
      <w:r>
        <w:t>modeling</w:t>
      </w:r>
    </w:p>
    <w:p w:rsidR="006316A5" w:rsidRDefault="006316A5" w:rsidP="006316A5">
      <w:r>
        <w:t>surface</w:t>
      </w:r>
    </w:p>
    <w:p w:rsidR="006316A5" w:rsidDel="00972A48" w:rsidRDefault="006316A5" w:rsidP="006316A5">
      <w:pPr>
        <w:rPr>
          <w:moveFrom w:id="54" w:author="user" w:date="2018-09-15T13:49:00Z"/>
        </w:rPr>
      </w:pPr>
      <w:moveFromRangeStart w:id="55" w:author="user" w:date="2018-09-15T13:49:00Z" w:name="move524782675"/>
      <w:moveFrom w:id="56" w:author="user" w:date="2018-09-15T13:49:00Z">
        <w:r w:rsidDel="00972A48">
          <w:t>flaw</w:t>
        </w:r>
      </w:moveFrom>
    </w:p>
    <w:p w:rsidR="006316A5" w:rsidDel="00972A48" w:rsidRDefault="006316A5" w:rsidP="006316A5">
      <w:pPr>
        <w:rPr>
          <w:moveFrom w:id="57" w:author="user" w:date="2018-09-15T13:49:00Z"/>
        </w:rPr>
      </w:pPr>
      <w:moveFrom w:id="58" w:author="user" w:date="2018-09-15T13:49:00Z">
        <w:r w:rsidDel="00972A48">
          <w:t>defect</w:t>
        </w:r>
      </w:moveFrom>
    </w:p>
    <w:moveFromRangeEnd w:id="55"/>
    <w:p w:rsidR="006316A5" w:rsidRDefault="00972A48" w:rsidP="006316A5">
      <w:pPr>
        <w:rPr>
          <w:ins w:id="59" w:author="user" w:date="2018-09-15T13:49:00Z"/>
        </w:rPr>
      </w:pPr>
      <w:moveToRangeStart w:id="60" w:author="user" w:date="2018-09-15T13:49:00Z" w:name="move524782694"/>
      <w:r w:rsidRPr="00972A48">
        <w:t>handle</w:t>
      </w:r>
      <w:moveToRangeEnd w:id="60"/>
    </w:p>
    <w:p w:rsidR="00972A48" w:rsidRDefault="00972A48" w:rsidP="006316A5"/>
    <w:p w:rsidR="006316A5" w:rsidRDefault="006316A5" w:rsidP="006316A5">
      <w:pPr>
        <w:rPr>
          <w:rFonts w:hint="eastAsia"/>
        </w:rPr>
      </w:pPr>
      <w:r>
        <w:rPr>
          <w:rFonts w:hint="eastAsia"/>
        </w:rPr>
        <w:t>品質</w:t>
      </w:r>
    </w:p>
    <w:p w:rsidR="00972A48" w:rsidRDefault="00972A48" w:rsidP="00972A48">
      <w:pPr>
        <w:rPr>
          <w:moveTo w:id="61" w:author="user" w:date="2018-09-15T13:49:00Z"/>
        </w:rPr>
      </w:pPr>
      <w:moveToRangeStart w:id="62" w:author="user" w:date="2018-09-15T13:49:00Z" w:name="move524782675"/>
      <w:moveTo w:id="63" w:author="user" w:date="2018-09-15T13:49:00Z">
        <w:r>
          <w:t>flaw</w:t>
        </w:r>
      </w:moveTo>
    </w:p>
    <w:p w:rsidR="00972A48" w:rsidRDefault="00972A48" w:rsidP="00972A48">
      <w:pPr>
        <w:rPr>
          <w:ins w:id="64" w:author="user" w:date="2018-09-15T13:49:00Z"/>
        </w:rPr>
      </w:pPr>
      <w:moveTo w:id="65" w:author="user" w:date="2018-09-15T13:49:00Z">
        <w:r>
          <w:t>defect</w:t>
        </w:r>
      </w:moveTo>
      <w:moveToRangeEnd w:id="62"/>
    </w:p>
    <w:p w:rsidR="006316A5" w:rsidRDefault="006316A5" w:rsidP="00972A48">
      <w:r>
        <w:t>durability</w:t>
      </w:r>
    </w:p>
    <w:p w:rsidR="006316A5" w:rsidRDefault="006316A5" w:rsidP="006316A5">
      <w:r>
        <w:t>safety</w:t>
      </w:r>
    </w:p>
    <w:p w:rsidR="006316A5" w:rsidRDefault="006316A5" w:rsidP="006316A5">
      <w:r>
        <w:t>security</w:t>
      </w:r>
    </w:p>
    <w:p w:rsidR="006316A5" w:rsidDel="00972A48" w:rsidRDefault="006316A5" w:rsidP="006316A5">
      <w:pPr>
        <w:rPr>
          <w:moveFrom w:id="66" w:author="user" w:date="2018-09-15T13:49:00Z"/>
        </w:rPr>
      </w:pPr>
      <w:moveFromRangeStart w:id="67" w:author="user" w:date="2018-09-15T13:49:00Z" w:name="move524782694"/>
      <w:moveFrom w:id="68" w:author="user" w:date="2018-09-15T13:49:00Z">
        <w:r w:rsidDel="00972A48">
          <w:t>handle</w:t>
        </w:r>
      </w:moveFrom>
    </w:p>
    <w:moveFromRangeEnd w:id="67"/>
    <w:p w:rsidR="006316A5" w:rsidRDefault="006316A5" w:rsidP="006316A5">
      <w:r>
        <w:t>destruction</w:t>
      </w:r>
    </w:p>
    <w:p w:rsidR="006316A5" w:rsidRDefault="006316A5" w:rsidP="006316A5">
      <w:r>
        <w:t>destructiveness</w:t>
      </w:r>
    </w:p>
    <w:p w:rsidR="006316A5" w:rsidRDefault="006316A5" w:rsidP="006316A5">
      <w:r>
        <w:t>stability</w:t>
      </w:r>
    </w:p>
    <w:p w:rsidR="006316A5" w:rsidRDefault="006316A5" w:rsidP="006316A5">
      <w:r>
        <w:t>lifespan</w:t>
      </w:r>
    </w:p>
    <w:p w:rsidR="006316A5" w:rsidRDefault="006316A5" w:rsidP="006316A5">
      <w:r>
        <w:t>balance</w:t>
      </w:r>
    </w:p>
    <w:p w:rsidR="006316A5" w:rsidRDefault="006316A5" w:rsidP="006316A5">
      <w:r>
        <w:t>distribution</w:t>
      </w:r>
    </w:p>
    <w:p w:rsidR="006316A5" w:rsidRDefault="006316A5" w:rsidP="006316A5">
      <w:r>
        <w:t>hardness</w:t>
      </w:r>
    </w:p>
    <w:p w:rsidR="006316A5" w:rsidRDefault="006316A5" w:rsidP="006316A5">
      <w:r>
        <w:t>heat</w:t>
      </w:r>
    </w:p>
    <w:p w:rsidR="006316A5" w:rsidRDefault="006316A5" w:rsidP="006316A5">
      <w:r>
        <w:t>depth</w:t>
      </w:r>
    </w:p>
    <w:p w:rsidR="006316A5" w:rsidRDefault="006316A5" w:rsidP="006316A5">
      <w:r>
        <w:t>hardening</w:t>
      </w:r>
    </w:p>
    <w:p w:rsidR="006316A5" w:rsidRDefault="006316A5" w:rsidP="006316A5">
      <w:r>
        <w:lastRenderedPageBreak/>
        <w:t>vibration</w:t>
      </w:r>
    </w:p>
    <w:p w:rsidR="006316A5" w:rsidDel="00C905E3" w:rsidRDefault="006316A5" w:rsidP="006316A5">
      <w:pPr>
        <w:rPr>
          <w:del w:id="69" w:author="user" w:date="2018-09-15T13:50:00Z"/>
        </w:rPr>
      </w:pPr>
      <w:del w:id="70" w:author="user" w:date="2018-09-15T13:50:00Z">
        <w:r w:rsidDel="00C905E3">
          <w:delText>grip</w:delText>
        </w:r>
      </w:del>
    </w:p>
    <w:p w:rsidR="006316A5" w:rsidRDefault="006316A5" w:rsidP="006316A5">
      <w:r>
        <w:t>grasp</w:t>
      </w:r>
    </w:p>
    <w:p w:rsidR="006316A5" w:rsidRDefault="006316A5" w:rsidP="006316A5">
      <w:r>
        <w:t>slip</w:t>
      </w:r>
    </w:p>
    <w:p w:rsidR="006316A5" w:rsidRDefault="006316A5" w:rsidP="006316A5">
      <w:r>
        <w:t>slippage</w:t>
      </w:r>
    </w:p>
    <w:p w:rsidR="006316A5" w:rsidRDefault="006316A5" w:rsidP="006316A5">
      <w:r>
        <w:t>non-slip</w:t>
      </w:r>
    </w:p>
    <w:p w:rsidR="006316A5" w:rsidRDefault="006316A5" w:rsidP="006316A5">
      <w:r>
        <w:t>cushion</w:t>
      </w:r>
    </w:p>
    <w:p w:rsidR="006316A5" w:rsidRDefault="006316A5" w:rsidP="006316A5">
      <w:r>
        <w:t>break</w:t>
      </w:r>
    </w:p>
    <w:p w:rsidR="006316A5" w:rsidRDefault="006316A5" w:rsidP="006316A5">
      <w:r>
        <w:t>demolition</w:t>
      </w:r>
    </w:p>
    <w:p w:rsidR="006316A5" w:rsidRDefault="006316A5" w:rsidP="006316A5">
      <w:r>
        <w:t>impact</w:t>
      </w:r>
    </w:p>
    <w:p w:rsidR="006316A5" w:rsidRDefault="006316A5" w:rsidP="006316A5">
      <w:r>
        <w:t>control</w:t>
      </w:r>
    </w:p>
    <w:p w:rsidR="006316A5" w:rsidRDefault="006316A5" w:rsidP="006316A5">
      <w:r>
        <w:t>reverberation</w:t>
      </w:r>
    </w:p>
    <w:p w:rsidR="006316A5" w:rsidRDefault="006316A5" w:rsidP="006316A5">
      <w:r>
        <w:t>hold</w:t>
      </w:r>
    </w:p>
    <w:p w:rsidR="006316A5" w:rsidRDefault="006316A5" w:rsidP="006316A5">
      <w:r>
        <w:t>core</w:t>
      </w:r>
    </w:p>
    <w:p w:rsidR="006316A5" w:rsidRDefault="006316A5" w:rsidP="006316A5">
      <w:r>
        <w:t>practicality</w:t>
      </w:r>
    </w:p>
    <w:p w:rsidR="006316A5" w:rsidRDefault="006316A5" w:rsidP="006316A5">
      <w:r>
        <w:t>availability</w:t>
      </w:r>
    </w:p>
    <w:p w:rsidR="006316A5" w:rsidRDefault="006316A5" w:rsidP="006316A5">
      <w:r>
        <w:t>easy to use</w:t>
      </w:r>
    </w:p>
    <w:p w:rsidR="006316A5" w:rsidRDefault="006316A5" w:rsidP="006316A5">
      <w:r>
        <w:t>material</w:t>
      </w:r>
    </w:p>
    <w:p w:rsidR="006316A5" w:rsidRDefault="006316A5" w:rsidP="006316A5">
      <w:r>
        <w:t>versatility</w:t>
      </w:r>
    </w:p>
    <w:p w:rsidR="006316A5" w:rsidRDefault="006316A5" w:rsidP="006316A5">
      <w:r>
        <w:t>flexibility</w:t>
      </w:r>
    </w:p>
    <w:p w:rsidR="006316A5" w:rsidRDefault="006316A5" w:rsidP="006316A5">
      <w:r>
        <w:t>steel</w:t>
      </w:r>
    </w:p>
    <w:p w:rsidR="006316A5" w:rsidRDefault="006316A5" w:rsidP="006316A5">
      <w:proofErr w:type="spellStart"/>
      <w:r>
        <w:t>regidity</w:t>
      </w:r>
      <w:proofErr w:type="spellEnd"/>
    </w:p>
    <w:p w:rsidR="006316A5" w:rsidRDefault="006316A5" w:rsidP="006316A5">
      <w:r>
        <w:t>firmness</w:t>
      </w:r>
    </w:p>
    <w:p w:rsidR="006316A5" w:rsidRDefault="006316A5" w:rsidP="006316A5">
      <w:r>
        <w:t>angle</w:t>
      </w:r>
    </w:p>
    <w:p w:rsidR="006316A5" w:rsidRDefault="006316A5" w:rsidP="006316A5">
      <w:r>
        <w:t>gravity</w:t>
      </w:r>
    </w:p>
    <w:p w:rsidR="00C905E3" w:rsidRDefault="00C905E3" w:rsidP="00C905E3">
      <w:pPr>
        <w:rPr>
          <w:moveTo w:id="71" w:author="user" w:date="2018-09-15T13:54:00Z"/>
        </w:rPr>
      </w:pPr>
      <w:moveToRangeStart w:id="72" w:author="user" w:date="2018-09-15T13:54:00Z" w:name="move524783018"/>
      <w:moveTo w:id="73" w:author="user" w:date="2018-09-15T13:54:00Z">
        <w:r>
          <w:t>performance</w:t>
        </w:r>
      </w:moveTo>
    </w:p>
    <w:p w:rsidR="00C905E3" w:rsidRDefault="00C905E3" w:rsidP="00C905E3">
      <w:pPr>
        <w:rPr>
          <w:moveTo w:id="74" w:author="user" w:date="2018-09-15T13:54:00Z"/>
        </w:rPr>
      </w:pPr>
      <w:moveTo w:id="75" w:author="user" w:date="2018-09-15T13:54:00Z">
        <w:r>
          <w:t>adaptability</w:t>
        </w:r>
      </w:moveTo>
    </w:p>
    <w:p w:rsidR="006316A5" w:rsidRDefault="00C905E3" w:rsidP="00C905E3">
      <w:pPr>
        <w:rPr>
          <w:ins w:id="76" w:author="user" w:date="2018-09-15T13:54:00Z"/>
        </w:rPr>
      </w:pPr>
      <w:moveTo w:id="77" w:author="user" w:date="2018-09-15T13:54:00Z">
        <w:r>
          <w:t>compatibility</w:t>
        </w:r>
      </w:moveTo>
      <w:moveToRangeEnd w:id="72"/>
    </w:p>
    <w:p w:rsidR="00C905E3" w:rsidRDefault="00C905E3" w:rsidP="00C905E3">
      <w:pPr>
        <w:rPr>
          <w:ins w:id="78" w:author="user" w:date="2018-09-15T13:58:00Z"/>
        </w:rPr>
      </w:pPr>
      <w:moveToRangeStart w:id="79" w:author="user" w:date="2018-09-15T13:58:00Z" w:name="move524783239"/>
      <w:r w:rsidRPr="00C905E3">
        <w:t>innovation</w:t>
      </w:r>
      <w:moveToRangeEnd w:id="79"/>
    </w:p>
    <w:p w:rsidR="00C905E3" w:rsidRDefault="00B51C1D" w:rsidP="00C905E3">
      <w:pPr>
        <w:rPr>
          <w:ins w:id="80" w:author="user" w:date="2018-09-15T14:00:00Z"/>
        </w:rPr>
      </w:pPr>
      <w:moveToRangeStart w:id="81" w:author="user" w:date="2018-09-15T14:00:00Z" w:name="move524783379"/>
      <w:r w:rsidRPr="00B51C1D">
        <w:t>prime</w:t>
      </w:r>
      <w:moveToRangeEnd w:id="81"/>
    </w:p>
    <w:p w:rsidR="00B51C1D" w:rsidRDefault="00B51C1D" w:rsidP="00C905E3"/>
    <w:p w:rsidR="006316A5" w:rsidRDefault="006316A5" w:rsidP="006316A5">
      <w:pPr>
        <w:rPr>
          <w:rFonts w:hint="eastAsia"/>
        </w:rPr>
      </w:pPr>
      <w:r>
        <w:rPr>
          <w:rFonts w:hint="eastAsia"/>
        </w:rPr>
        <w:t>價格</w:t>
      </w:r>
    </w:p>
    <w:p w:rsidR="006316A5" w:rsidRDefault="006316A5" w:rsidP="006316A5">
      <w:r>
        <w:t>dollar</w:t>
      </w:r>
    </w:p>
    <w:p w:rsidR="006316A5" w:rsidRDefault="006316A5" w:rsidP="006316A5">
      <w:r>
        <w:t>price</w:t>
      </w:r>
    </w:p>
    <w:p w:rsidR="006316A5" w:rsidRDefault="006316A5" w:rsidP="006316A5">
      <w:r>
        <w:t>cents</w:t>
      </w:r>
    </w:p>
    <w:p w:rsidR="006316A5" w:rsidRDefault="006316A5" w:rsidP="006316A5">
      <w:r>
        <w:t>penny</w:t>
      </w:r>
    </w:p>
    <w:p w:rsidR="006316A5" w:rsidRDefault="006316A5" w:rsidP="006316A5">
      <w:r>
        <w:t>cost</w:t>
      </w:r>
    </w:p>
    <w:p w:rsidR="006316A5" w:rsidRDefault="006316A5" w:rsidP="006316A5">
      <w:r>
        <w:t>money</w:t>
      </w:r>
    </w:p>
    <w:p w:rsidR="006316A5" w:rsidRDefault="006316A5" w:rsidP="006316A5">
      <w:r>
        <w:lastRenderedPageBreak/>
        <w:t>budget</w:t>
      </w:r>
    </w:p>
    <w:p w:rsidR="006316A5" w:rsidRDefault="006316A5" w:rsidP="006316A5">
      <w:r>
        <w:t>charge</w:t>
      </w:r>
    </w:p>
    <w:p w:rsidR="006316A5" w:rsidRDefault="006316A5" w:rsidP="006316A5">
      <w:r>
        <w:t>account</w:t>
      </w:r>
    </w:p>
    <w:p w:rsidR="006316A5" w:rsidRDefault="006316A5" w:rsidP="006316A5">
      <w:r>
        <w:t>fee</w:t>
      </w:r>
    </w:p>
    <w:p w:rsidR="006316A5" w:rsidRDefault="006316A5" w:rsidP="006316A5">
      <w:r>
        <w:t>bill</w:t>
      </w:r>
    </w:p>
    <w:p w:rsidR="006316A5" w:rsidRDefault="006316A5" w:rsidP="006316A5">
      <w:r>
        <w:t>sale</w:t>
      </w:r>
    </w:p>
    <w:p w:rsidR="006316A5" w:rsidDel="00C905E3" w:rsidRDefault="006316A5" w:rsidP="006316A5">
      <w:pPr>
        <w:rPr>
          <w:del w:id="82" w:author="user" w:date="2018-09-15T13:52:00Z"/>
        </w:rPr>
      </w:pPr>
      <w:del w:id="83" w:author="user" w:date="2018-09-15T13:52:00Z">
        <w:r w:rsidDel="00C905E3">
          <w:delText>total</w:delText>
        </w:r>
      </w:del>
    </w:p>
    <w:p w:rsidR="006316A5" w:rsidRDefault="006316A5" w:rsidP="006316A5">
      <w:r>
        <w:t>allowance</w:t>
      </w:r>
    </w:p>
    <w:p w:rsidR="006316A5" w:rsidRDefault="006316A5" w:rsidP="006316A5">
      <w:r>
        <w:t>deduction</w:t>
      </w:r>
    </w:p>
    <w:p w:rsidR="006316A5" w:rsidRDefault="006316A5" w:rsidP="006316A5">
      <w:r>
        <w:t>costliness</w:t>
      </w:r>
    </w:p>
    <w:p w:rsidR="006316A5" w:rsidRDefault="006316A5" w:rsidP="006316A5">
      <w:r>
        <w:t>luxury</w:t>
      </w:r>
    </w:p>
    <w:p w:rsidR="006316A5" w:rsidRDefault="006316A5" w:rsidP="006316A5">
      <w:r>
        <w:t>extravagance</w:t>
      </w:r>
    </w:p>
    <w:p w:rsidR="006316A5" w:rsidRDefault="006316A5" w:rsidP="006316A5">
      <w:r>
        <w:t>value</w:t>
      </w:r>
    </w:p>
    <w:p w:rsidR="006316A5" w:rsidRDefault="006316A5" w:rsidP="006316A5">
      <w:r>
        <w:t>spend</w:t>
      </w:r>
    </w:p>
    <w:p w:rsidR="006316A5" w:rsidRDefault="006316A5" w:rsidP="006316A5">
      <w:r>
        <w:t>investment</w:t>
      </w:r>
    </w:p>
    <w:p w:rsidR="006316A5" w:rsidRDefault="006316A5" w:rsidP="006316A5">
      <w:r>
        <w:t>currency</w:t>
      </w:r>
    </w:p>
    <w:p w:rsidR="006316A5" w:rsidRDefault="006316A5" w:rsidP="006316A5">
      <w:r>
        <w:t>discount</w:t>
      </w:r>
    </w:p>
    <w:p w:rsidR="006316A5" w:rsidRDefault="006316A5" w:rsidP="006316A5">
      <w:r>
        <w:t>good deal</w:t>
      </w:r>
    </w:p>
    <w:p w:rsidR="006316A5" w:rsidRDefault="006316A5" w:rsidP="006316A5">
      <w:r>
        <w:t>bargain</w:t>
      </w:r>
    </w:p>
    <w:p w:rsidR="006316A5" w:rsidRDefault="006316A5" w:rsidP="006316A5">
      <w:r>
        <w:t>a steal</w:t>
      </w:r>
    </w:p>
    <w:p w:rsidR="006316A5" w:rsidRDefault="006316A5" w:rsidP="006316A5">
      <w:r>
        <w:t>% off</w:t>
      </w:r>
    </w:p>
    <w:p w:rsidR="006316A5" w:rsidRDefault="006316A5" w:rsidP="006316A5">
      <w:r>
        <w:t>rip-off</w:t>
      </w:r>
    </w:p>
    <w:p w:rsidR="006316A5" w:rsidRDefault="006316A5" w:rsidP="006316A5">
      <w:r>
        <w:t>bit off</w:t>
      </w:r>
    </w:p>
    <w:p w:rsidR="006316A5" w:rsidRDefault="006316A5" w:rsidP="006316A5">
      <w:r>
        <w:t>a bit pricey</w:t>
      </w:r>
    </w:p>
    <w:p w:rsidR="006316A5" w:rsidRDefault="006316A5" w:rsidP="006316A5">
      <w:r>
        <w:t>a bit steep</w:t>
      </w:r>
    </w:p>
    <w:p w:rsidR="006316A5" w:rsidRDefault="006316A5" w:rsidP="006316A5">
      <w:r>
        <w:t>markup</w:t>
      </w:r>
    </w:p>
    <w:p w:rsidR="006316A5" w:rsidRDefault="006316A5" w:rsidP="006316A5">
      <w:r>
        <w:t>depreciation</w:t>
      </w:r>
    </w:p>
    <w:p w:rsidR="006316A5" w:rsidDel="00C905E3" w:rsidRDefault="006316A5" w:rsidP="006316A5">
      <w:pPr>
        <w:rPr>
          <w:del w:id="84" w:author="user" w:date="2018-09-15T13:53:00Z"/>
        </w:rPr>
      </w:pPr>
      <w:del w:id="85" w:author="user" w:date="2018-09-15T13:53:00Z">
        <w:r w:rsidDel="00C905E3">
          <w:delText>dollars</w:delText>
        </w:r>
      </w:del>
    </w:p>
    <w:p w:rsidR="006316A5" w:rsidRDefault="006316A5" w:rsidP="006316A5">
      <w:r>
        <w:t>fair price</w:t>
      </w:r>
    </w:p>
    <w:p w:rsidR="006316A5" w:rsidRDefault="006316A5" w:rsidP="006316A5">
      <w:r>
        <w:t>affordable</w:t>
      </w:r>
    </w:p>
    <w:p w:rsidR="006316A5" w:rsidRDefault="006316A5" w:rsidP="006316A5">
      <w:r>
        <w:t>expense</w:t>
      </w:r>
    </w:p>
    <w:p w:rsidR="006316A5" w:rsidRDefault="006316A5" w:rsidP="006316A5">
      <w:r>
        <w:t>consumption</w:t>
      </w:r>
    </w:p>
    <w:p w:rsidR="006316A5" w:rsidRDefault="006316A5" w:rsidP="006316A5">
      <w:r>
        <w:t>expenditure</w:t>
      </w:r>
    </w:p>
    <w:p w:rsidR="006316A5" w:rsidRDefault="006316A5" w:rsidP="006316A5">
      <w:r>
        <w:t>sum</w:t>
      </w:r>
    </w:p>
    <w:p w:rsidR="006316A5" w:rsidRDefault="006316A5" w:rsidP="006316A5">
      <w:r>
        <w:t>equitable price</w:t>
      </w:r>
    </w:p>
    <w:p w:rsidR="006316A5" w:rsidRDefault="006316A5" w:rsidP="006316A5">
      <w:r>
        <w:t>refund</w:t>
      </w:r>
    </w:p>
    <w:p w:rsidR="006316A5" w:rsidRDefault="006316A5" w:rsidP="006316A5">
      <w:r>
        <w:t>receipt</w:t>
      </w:r>
    </w:p>
    <w:p w:rsidR="006316A5" w:rsidRDefault="006316A5" w:rsidP="006316A5">
      <w:r>
        <w:t>promotion</w:t>
      </w:r>
    </w:p>
    <w:p w:rsidR="00C905E3" w:rsidRDefault="00C905E3" w:rsidP="00C905E3">
      <w:pPr>
        <w:rPr>
          <w:moveTo w:id="86" w:author="user" w:date="2018-09-15T13:56:00Z"/>
        </w:rPr>
      </w:pPr>
      <w:moveToRangeStart w:id="87" w:author="user" w:date="2018-09-15T13:56:00Z" w:name="move524783097"/>
      <w:moveTo w:id="88" w:author="user" w:date="2018-09-15T13:56:00Z">
        <w:r>
          <w:lastRenderedPageBreak/>
          <w:t>coupon</w:t>
        </w:r>
      </w:moveTo>
    </w:p>
    <w:p w:rsidR="006316A5" w:rsidRDefault="00C905E3" w:rsidP="00C905E3">
      <w:pPr>
        <w:rPr>
          <w:ins w:id="89" w:author="user" w:date="2018-09-15T13:57:00Z"/>
        </w:rPr>
      </w:pPr>
      <w:moveTo w:id="90" w:author="user" w:date="2018-09-15T13:56:00Z">
        <w:r>
          <w:t>voucher</w:t>
        </w:r>
      </w:moveTo>
      <w:moveToRangeEnd w:id="87"/>
    </w:p>
    <w:p w:rsidR="00C905E3" w:rsidRDefault="00C905E3" w:rsidP="00C905E3">
      <w:pPr>
        <w:rPr>
          <w:ins w:id="91" w:author="user" w:date="2018-09-15T13:56:00Z"/>
        </w:rPr>
      </w:pPr>
      <w:moveToRangeStart w:id="92" w:author="user" w:date="2018-09-15T13:57:00Z" w:name="move524783180"/>
      <w:r w:rsidRPr="00C905E3">
        <w:t>promotion code</w:t>
      </w:r>
      <w:moveToRangeEnd w:id="92"/>
    </w:p>
    <w:p w:rsidR="00C905E3" w:rsidRDefault="00C905E3" w:rsidP="00C905E3"/>
    <w:p w:rsidR="006316A5" w:rsidRDefault="006316A5" w:rsidP="006316A5">
      <w:pPr>
        <w:rPr>
          <w:rFonts w:hint="eastAsia"/>
        </w:rPr>
      </w:pPr>
      <w:r>
        <w:rPr>
          <w:rFonts w:hint="eastAsia"/>
        </w:rPr>
        <w:t>服務</w:t>
      </w:r>
    </w:p>
    <w:p w:rsidR="006316A5" w:rsidDel="00C905E3" w:rsidRDefault="006316A5" w:rsidP="006316A5">
      <w:pPr>
        <w:rPr>
          <w:del w:id="93" w:author="user" w:date="2018-09-15T13:54:00Z"/>
        </w:rPr>
      </w:pPr>
    </w:p>
    <w:p w:rsidR="006316A5" w:rsidRDefault="006316A5" w:rsidP="006316A5">
      <w:r>
        <w:t>service</w:t>
      </w:r>
    </w:p>
    <w:p w:rsidR="006316A5" w:rsidRDefault="006316A5" w:rsidP="006316A5">
      <w:r>
        <w:t>customer</w:t>
      </w:r>
    </w:p>
    <w:p w:rsidR="006316A5" w:rsidRDefault="006316A5" w:rsidP="006316A5">
      <w:r>
        <w:t>delivery</w:t>
      </w:r>
    </w:p>
    <w:p w:rsidR="006316A5" w:rsidRDefault="006316A5" w:rsidP="006316A5">
      <w:r>
        <w:t>shipment</w:t>
      </w:r>
    </w:p>
    <w:p w:rsidR="006316A5" w:rsidRDefault="006316A5" w:rsidP="006316A5">
      <w:r>
        <w:t>payment</w:t>
      </w:r>
    </w:p>
    <w:p w:rsidR="006316A5" w:rsidRDefault="006316A5" w:rsidP="006316A5">
      <w:r>
        <w:t>in stock</w:t>
      </w:r>
    </w:p>
    <w:p w:rsidR="006316A5" w:rsidRDefault="006316A5" w:rsidP="006316A5">
      <w:r>
        <w:t>after-sales</w:t>
      </w:r>
    </w:p>
    <w:p w:rsidR="006316A5" w:rsidRDefault="006316A5" w:rsidP="006316A5">
      <w:r>
        <w:t>consultation</w:t>
      </w:r>
    </w:p>
    <w:p w:rsidR="006316A5" w:rsidRDefault="006316A5" w:rsidP="006316A5">
      <w:r>
        <w:t>feedback</w:t>
      </w:r>
    </w:p>
    <w:p w:rsidR="006316A5" w:rsidRDefault="006316A5" w:rsidP="006316A5">
      <w:r>
        <w:t>reaction</w:t>
      </w:r>
    </w:p>
    <w:p w:rsidR="006316A5" w:rsidRDefault="006316A5" w:rsidP="006316A5">
      <w:r>
        <w:t>answer</w:t>
      </w:r>
    </w:p>
    <w:p w:rsidR="006316A5" w:rsidRDefault="006316A5" w:rsidP="006316A5">
      <w:r>
        <w:t>reply</w:t>
      </w:r>
    </w:p>
    <w:p w:rsidR="006316A5" w:rsidRDefault="006316A5" w:rsidP="006316A5">
      <w:r>
        <w:t>criticism</w:t>
      </w:r>
    </w:p>
    <w:p w:rsidR="006316A5" w:rsidRDefault="006316A5" w:rsidP="006316A5">
      <w:r>
        <w:t>comment</w:t>
      </w:r>
    </w:p>
    <w:p w:rsidR="006316A5" w:rsidRDefault="006316A5" w:rsidP="006316A5">
      <w:r>
        <w:t>update</w:t>
      </w:r>
    </w:p>
    <w:p w:rsidR="006316A5" w:rsidRDefault="006316A5" w:rsidP="006316A5">
      <w:r>
        <w:t>warranty</w:t>
      </w:r>
    </w:p>
    <w:p w:rsidR="006316A5" w:rsidRDefault="006316A5" w:rsidP="006316A5">
      <w:r>
        <w:t>suggestion</w:t>
      </w:r>
    </w:p>
    <w:p w:rsidR="006316A5" w:rsidRDefault="006316A5" w:rsidP="006316A5">
      <w:r>
        <w:t>inquiry</w:t>
      </w:r>
    </w:p>
    <w:p w:rsidR="006316A5" w:rsidRDefault="006316A5" w:rsidP="006316A5">
      <w:r>
        <w:t>track</w:t>
      </w:r>
    </w:p>
    <w:p w:rsidR="006316A5" w:rsidRDefault="006316A5" w:rsidP="006316A5">
      <w:r>
        <w:t>complain</w:t>
      </w:r>
    </w:p>
    <w:p w:rsidR="006316A5" w:rsidRDefault="006316A5" w:rsidP="006316A5">
      <w:r>
        <w:t>loyalty</w:t>
      </w:r>
    </w:p>
    <w:p w:rsidR="006316A5" w:rsidRDefault="006316A5" w:rsidP="006316A5">
      <w:r>
        <w:t>logistic</w:t>
      </w:r>
    </w:p>
    <w:p w:rsidR="006316A5" w:rsidRDefault="006316A5" w:rsidP="006316A5">
      <w:r>
        <w:t>supply</w:t>
      </w:r>
    </w:p>
    <w:p w:rsidR="006316A5" w:rsidRDefault="006316A5" w:rsidP="006316A5">
      <w:r>
        <w:t>return</w:t>
      </w:r>
    </w:p>
    <w:p w:rsidR="006316A5" w:rsidRDefault="006316A5" w:rsidP="006316A5">
      <w:r>
        <w:t>exchange</w:t>
      </w:r>
    </w:p>
    <w:p w:rsidR="006316A5" w:rsidRDefault="006316A5" w:rsidP="006316A5">
      <w:r>
        <w:t>efficiency</w:t>
      </w:r>
    </w:p>
    <w:p w:rsidR="006316A5" w:rsidDel="00C905E3" w:rsidRDefault="006316A5" w:rsidP="006316A5">
      <w:pPr>
        <w:rPr>
          <w:moveFrom w:id="94" w:author="user" w:date="2018-09-15T13:54:00Z"/>
        </w:rPr>
      </w:pPr>
      <w:moveFromRangeStart w:id="95" w:author="user" w:date="2018-09-15T13:54:00Z" w:name="move524783018"/>
      <w:moveFrom w:id="96" w:author="user" w:date="2018-09-15T13:54:00Z">
        <w:r w:rsidDel="00C905E3">
          <w:t>performance</w:t>
        </w:r>
      </w:moveFrom>
    </w:p>
    <w:p w:rsidR="006316A5" w:rsidDel="00C905E3" w:rsidRDefault="006316A5" w:rsidP="006316A5">
      <w:pPr>
        <w:rPr>
          <w:moveFrom w:id="97" w:author="user" w:date="2018-09-15T13:54:00Z"/>
        </w:rPr>
      </w:pPr>
      <w:moveFrom w:id="98" w:author="user" w:date="2018-09-15T13:54:00Z">
        <w:r w:rsidDel="00C905E3">
          <w:t>adaptability</w:t>
        </w:r>
      </w:moveFrom>
    </w:p>
    <w:p w:rsidR="006316A5" w:rsidDel="00C905E3" w:rsidRDefault="006316A5" w:rsidP="006316A5">
      <w:pPr>
        <w:rPr>
          <w:moveFrom w:id="99" w:author="user" w:date="2018-09-15T13:54:00Z"/>
        </w:rPr>
      </w:pPr>
      <w:moveFrom w:id="100" w:author="user" w:date="2018-09-15T13:54:00Z">
        <w:r w:rsidDel="00C905E3">
          <w:t>compatibility</w:t>
        </w:r>
      </w:moveFrom>
    </w:p>
    <w:moveFromRangeEnd w:id="95"/>
    <w:p w:rsidR="006316A5" w:rsidRDefault="006316A5" w:rsidP="006316A5">
      <w:r>
        <w:t>affinity</w:t>
      </w:r>
    </w:p>
    <w:p w:rsidR="006316A5" w:rsidRDefault="006316A5" w:rsidP="006316A5">
      <w:r>
        <w:t>amity</w:t>
      </w:r>
    </w:p>
    <w:p w:rsidR="006316A5" w:rsidRDefault="006316A5" w:rsidP="006316A5">
      <w:r>
        <w:t>rapport</w:t>
      </w:r>
    </w:p>
    <w:p w:rsidR="006316A5" w:rsidRDefault="006316A5" w:rsidP="006316A5">
      <w:r>
        <w:lastRenderedPageBreak/>
        <w:t>customize</w:t>
      </w:r>
    </w:p>
    <w:p w:rsidR="006316A5" w:rsidRDefault="006316A5" w:rsidP="006316A5">
      <w:r>
        <w:t>service quality</w:t>
      </w:r>
    </w:p>
    <w:p w:rsidR="006316A5" w:rsidDel="00C905E3" w:rsidRDefault="006316A5" w:rsidP="006316A5">
      <w:pPr>
        <w:rPr>
          <w:moveFrom w:id="101" w:author="user" w:date="2018-09-15T13:56:00Z"/>
        </w:rPr>
      </w:pPr>
      <w:moveFromRangeStart w:id="102" w:author="user" w:date="2018-09-15T13:56:00Z" w:name="move524783097"/>
      <w:moveFrom w:id="103" w:author="user" w:date="2018-09-15T13:56:00Z">
        <w:r w:rsidDel="00C905E3">
          <w:t>coupon</w:t>
        </w:r>
      </w:moveFrom>
    </w:p>
    <w:p w:rsidR="006316A5" w:rsidDel="00C905E3" w:rsidRDefault="006316A5" w:rsidP="006316A5">
      <w:pPr>
        <w:rPr>
          <w:moveFrom w:id="104" w:author="user" w:date="2018-09-15T13:56:00Z"/>
        </w:rPr>
      </w:pPr>
      <w:moveFrom w:id="105" w:author="user" w:date="2018-09-15T13:56:00Z">
        <w:r w:rsidDel="00C905E3">
          <w:t>voucher</w:t>
        </w:r>
      </w:moveFrom>
    </w:p>
    <w:moveFromRangeEnd w:id="102"/>
    <w:p w:rsidR="006316A5" w:rsidRDefault="006316A5" w:rsidP="006316A5">
      <w:r>
        <w:t>advertisement</w:t>
      </w:r>
    </w:p>
    <w:p w:rsidR="006316A5" w:rsidRDefault="006316A5" w:rsidP="006316A5">
      <w:r>
        <w:t>self-service</w:t>
      </w:r>
    </w:p>
    <w:p w:rsidR="006316A5" w:rsidRDefault="006316A5" w:rsidP="006316A5">
      <w:r>
        <w:t>recommendation</w:t>
      </w:r>
    </w:p>
    <w:p w:rsidR="006316A5" w:rsidRDefault="006316A5" w:rsidP="006316A5">
      <w:r>
        <w:t>personality</w:t>
      </w:r>
    </w:p>
    <w:p w:rsidR="006316A5" w:rsidRDefault="006316A5" w:rsidP="006316A5">
      <w:r>
        <w:t>instruction</w:t>
      </w:r>
    </w:p>
    <w:p w:rsidR="006316A5" w:rsidRDefault="006316A5" w:rsidP="006316A5">
      <w:r>
        <w:t>preference</w:t>
      </w:r>
    </w:p>
    <w:p w:rsidR="006316A5" w:rsidRDefault="006316A5" w:rsidP="006316A5">
      <w:r>
        <w:t>habit</w:t>
      </w:r>
    </w:p>
    <w:p w:rsidR="006316A5" w:rsidRDefault="006316A5" w:rsidP="006316A5">
      <w:r>
        <w:t>online</w:t>
      </w:r>
    </w:p>
    <w:p w:rsidR="006316A5" w:rsidRDefault="006316A5" w:rsidP="006316A5">
      <w:r>
        <w:t>best seller</w:t>
      </w:r>
    </w:p>
    <w:p w:rsidR="006316A5" w:rsidRDefault="006316A5" w:rsidP="006316A5">
      <w:r>
        <w:t>rank</w:t>
      </w:r>
    </w:p>
    <w:p w:rsidR="006316A5" w:rsidRDefault="006316A5" w:rsidP="006316A5">
      <w:r>
        <w:t>sort</w:t>
      </w:r>
    </w:p>
    <w:p w:rsidR="006316A5" w:rsidRDefault="006316A5" w:rsidP="006316A5">
      <w:r>
        <w:t>comparis</w:t>
      </w:r>
      <w:del w:id="106" w:author="user" w:date="2018-09-15T13:57:00Z">
        <w:r w:rsidDel="00C905E3">
          <w:delText>i</w:delText>
        </w:r>
      </w:del>
      <w:r>
        <w:t>on</w:t>
      </w:r>
    </w:p>
    <w:p w:rsidR="006316A5" w:rsidRDefault="006316A5" w:rsidP="006316A5">
      <w:r>
        <w:t>shortcuts</w:t>
      </w:r>
    </w:p>
    <w:p w:rsidR="006316A5" w:rsidRDefault="006316A5" w:rsidP="006316A5">
      <w:r>
        <w:t>notification</w:t>
      </w:r>
    </w:p>
    <w:p w:rsidR="006316A5" w:rsidRDefault="006316A5" w:rsidP="006316A5">
      <w:r>
        <w:t>SMS</w:t>
      </w:r>
    </w:p>
    <w:p w:rsidR="006316A5" w:rsidRDefault="006316A5" w:rsidP="006316A5">
      <w:r>
        <w:t>email</w:t>
      </w:r>
    </w:p>
    <w:p w:rsidR="006316A5" w:rsidRDefault="006316A5" w:rsidP="006316A5">
      <w:r>
        <w:t>in stock</w:t>
      </w:r>
    </w:p>
    <w:p w:rsidR="006316A5" w:rsidRDefault="006316A5" w:rsidP="006316A5">
      <w:r>
        <w:t>shopping cart</w:t>
      </w:r>
    </w:p>
    <w:p w:rsidR="006316A5" w:rsidDel="00C905E3" w:rsidRDefault="006316A5" w:rsidP="006316A5">
      <w:pPr>
        <w:rPr>
          <w:moveFrom w:id="107" w:author="user" w:date="2018-09-15T13:57:00Z"/>
        </w:rPr>
      </w:pPr>
      <w:moveFromRangeStart w:id="108" w:author="user" w:date="2018-09-15T13:57:00Z" w:name="move524783180"/>
      <w:moveFrom w:id="109" w:author="user" w:date="2018-09-15T13:57:00Z">
        <w:r w:rsidDel="00C905E3">
          <w:t>promotion code</w:t>
        </w:r>
      </w:moveFrom>
    </w:p>
    <w:moveFromRangeEnd w:id="108"/>
    <w:p w:rsidR="006316A5" w:rsidRDefault="006316A5" w:rsidP="006316A5">
      <w:r>
        <w:t>communication</w:t>
      </w:r>
    </w:p>
    <w:p w:rsidR="006316A5" w:rsidRDefault="006316A5" w:rsidP="006316A5">
      <w:r>
        <w:t>thank you card</w:t>
      </w:r>
    </w:p>
    <w:p w:rsidR="006316A5" w:rsidRDefault="006316A5" w:rsidP="006316A5">
      <w:r>
        <w:t>specialization</w:t>
      </w:r>
    </w:p>
    <w:p w:rsidR="006316A5" w:rsidRDefault="006316A5" w:rsidP="006316A5">
      <w:bookmarkStart w:id="110" w:name="_GoBack"/>
      <w:bookmarkEnd w:id="110"/>
      <w:r>
        <w:t>profession</w:t>
      </w:r>
    </w:p>
    <w:p w:rsidR="006316A5" w:rsidRDefault="006316A5" w:rsidP="006316A5">
      <w:r>
        <w:t>customer obsession</w:t>
      </w:r>
    </w:p>
    <w:p w:rsidR="006316A5" w:rsidDel="00C905E3" w:rsidRDefault="006316A5" w:rsidP="006316A5">
      <w:pPr>
        <w:rPr>
          <w:moveFrom w:id="111" w:author="user" w:date="2018-09-15T13:58:00Z"/>
        </w:rPr>
      </w:pPr>
      <w:moveFromRangeStart w:id="112" w:author="user" w:date="2018-09-15T13:58:00Z" w:name="move524783239"/>
      <w:moveFrom w:id="113" w:author="user" w:date="2018-09-15T13:58:00Z">
        <w:r w:rsidDel="00C905E3">
          <w:t>innovation</w:t>
        </w:r>
      </w:moveFrom>
    </w:p>
    <w:moveFromRangeEnd w:id="112"/>
    <w:p w:rsidR="006316A5" w:rsidRDefault="006316A5" w:rsidP="006316A5">
      <w:r>
        <w:t>trust</w:t>
      </w:r>
    </w:p>
    <w:p w:rsidR="006316A5" w:rsidRDefault="006316A5" w:rsidP="006316A5">
      <w:r>
        <w:t>reputation</w:t>
      </w:r>
    </w:p>
    <w:p w:rsidR="006316A5" w:rsidRDefault="006316A5" w:rsidP="006316A5">
      <w:r>
        <w:t>prestige</w:t>
      </w:r>
    </w:p>
    <w:p w:rsidR="006316A5" w:rsidRDefault="006316A5" w:rsidP="006316A5">
      <w:r>
        <w:t>electronic money</w:t>
      </w:r>
    </w:p>
    <w:p w:rsidR="006316A5" w:rsidRDefault="006316A5" w:rsidP="006316A5">
      <w:r>
        <w:t>cash on delivery</w:t>
      </w:r>
    </w:p>
    <w:p w:rsidR="006316A5" w:rsidRDefault="006316A5" w:rsidP="006316A5">
      <w:r>
        <w:t>free shipping</w:t>
      </w:r>
    </w:p>
    <w:p w:rsidR="006316A5" w:rsidRDefault="006316A5" w:rsidP="006316A5">
      <w:r>
        <w:t>detail</w:t>
      </w:r>
    </w:p>
    <w:p w:rsidR="006316A5" w:rsidRDefault="006316A5" w:rsidP="006316A5">
      <w:r>
        <w:t>information</w:t>
      </w:r>
    </w:p>
    <w:p w:rsidR="006316A5" w:rsidRDefault="006316A5" w:rsidP="006316A5">
      <w:r>
        <w:t>privacy</w:t>
      </w:r>
    </w:p>
    <w:p w:rsidR="006316A5" w:rsidRDefault="006316A5" w:rsidP="006316A5">
      <w:r>
        <w:lastRenderedPageBreak/>
        <w:t>orders</w:t>
      </w:r>
    </w:p>
    <w:p w:rsidR="006316A5" w:rsidRDefault="006316A5" w:rsidP="006316A5">
      <w:r>
        <w:t>support</w:t>
      </w:r>
    </w:p>
    <w:p w:rsidR="006316A5" w:rsidDel="00B51C1D" w:rsidRDefault="006316A5" w:rsidP="006316A5">
      <w:pPr>
        <w:rPr>
          <w:del w:id="114" w:author="user" w:date="2018-09-15T14:01:00Z"/>
        </w:rPr>
      </w:pPr>
      <w:del w:id="115" w:author="user" w:date="2018-09-15T14:01:00Z">
        <w:r w:rsidDel="00B51C1D">
          <w:delText>setting</w:delText>
        </w:r>
      </w:del>
    </w:p>
    <w:p w:rsidR="006316A5" w:rsidDel="00B51C1D" w:rsidRDefault="006316A5" w:rsidP="006316A5">
      <w:pPr>
        <w:rPr>
          <w:moveFrom w:id="116" w:author="user" w:date="2018-09-15T14:00:00Z"/>
        </w:rPr>
      </w:pPr>
      <w:moveFromRangeStart w:id="117" w:author="user" w:date="2018-09-15T14:00:00Z" w:name="move524783379"/>
      <w:moveFrom w:id="118" w:author="user" w:date="2018-09-15T14:00:00Z">
        <w:r w:rsidDel="00B51C1D">
          <w:t>prime</w:t>
        </w:r>
      </w:moveFrom>
    </w:p>
    <w:moveFromRangeEnd w:id="117"/>
    <w:p w:rsidR="006316A5" w:rsidRDefault="006316A5" w:rsidP="006316A5">
      <w:r>
        <w:t>contact</w:t>
      </w:r>
    </w:p>
    <w:p w:rsidR="006316A5" w:rsidRDefault="006316A5" w:rsidP="006316A5">
      <w:r>
        <w:t>solution</w:t>
      </w:r>
    </w:p>
    <w:p w:rsidR="006316A5" w:rsidDel="00C905E3" w:rsidRDefault="006316A5" w:rsidP="006316A5">
      <w:pPr>
        <w:rPr>
          <w:del w:id="119" w:author="user" w:date="2018-09-15T13:59:00Z"/>
        </w:rPr>
      </w:pPr>
      <w:del w:id="120" w:author="user" w:date="2018-09-15T13:59:00Z">
        <w:r w:rsidDel="00C905E3">
          <w:delText>marketing</w:delText>
        </w:r>
      </w:del>
    </w:p>
    <w:p w:rsidR="006316A5" w:rsidDel="00C905E3" w:rsidRDefault="006316A5" w:rsidP="006316A5">
      <w:pPr>
        <w:rPr>
          <w:del w:id="121" w:author="user" w:date="2018-09-15T14:00:00Z"/>
        </w:rPr>
      </w:pPr>
      <w:del w:id="122" w:author="user" w:date="2018-09-15T14:00:00Z">
        <w:r w:rsidDel="00C905E3">
          <w:delText>reliability</w:delText>
        </w:r>
      </w:del>
    </w:p>
    <w:p w:rsidR="006316A5" w:rsidRDefault="00B51C1D" w:rsidP="006316A5">
      <w:ins w:id="123" w:author="user" w:date="2018-09-15T14:01:00Z">
        <w:r>
          <w:rPr>
            <w:rFonts w:hint="eastAsia"/>
          </w:rPr>
          <w:t>C</w:t>
        </w:r>
        <w:r>
          <w:t>are</w:t>
        </w:r>
      </w:ins>
    </w:p>
    <w:p w:rsidR="006316A5" w:rsidRDefault="006316A5" w:rsidP="006316A5">
      <w:pPr>
        <w:rPr>
          <w:rFonts w:hint="eastAsia"/>
        </w:rPr>
      </w:pPr>
    </w:p>
    <w:sectPr w:rsidR="00631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5"/>
    <w:rsid w:val="002815E2"/>
    <w:rsid w:val="00394D0B"/>
    <w:rsid w:val="006316A5"/>
    <w:rsid w:val="00972A48"/>
    <w:rsid w:val="00B51C1D"/>
    <w:rsid w:val="00C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66F"/>
  <w15:chartTrackingRefBased/>
  <w15:docId w15:val="{18C19476-4113-4327-9117-AE15773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A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A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8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2018-09-14T05:59:00Z</dcterms:created>
  <dcterms:modified xsi:type="dcterms:W3CDTF">2018-09-15T06:01:00Z</dcterms:modified>
</cp:coreProperties>
</file>